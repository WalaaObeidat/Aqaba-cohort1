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C101" w14:textId="639C1E82" w:rsidR="00AC5287" w:rsidRPr="001B1B60" w:rsidRDefault="00D75350" w:rsidP="00AC5287">
      <w:pPr>
        <w:pStyle w:val="Header"/>
        <w:rPr>
          <w:rFonts w:ascii="Century Gothic" w:hAnsi="Century Gothic" w:cs="Arial"/>
          <w:b/>
          <w:color w:val="A6A6A6" w:themeColor="background1" w:themeShade="A6"/>
          <w:sz w:val="32"/>
          <w:szCs w:val="36"/>
        </w:rPr>
      </w:pPr>
      <w:r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>ONE-PAGE BUSINESS PLAN</w:t>
      </w:r>
      <w:r w:rsidR="00AC5287" w:rsidRPr="001B1B60"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 xml:space="preserve"> TEMPLATE</w:t>
      </w:r>
      <w:r w:rsidR="008E3A9E">
        <w:rPr>
          <w:rFonts w:ascii="Century Gothic" w:hAnsi="Century Gothic" w:cs="Arial"/>
          <w:b/>
          <w:noProof/>
          <w:color w:val="A6A6A6" w:themeColor="background1" w:themeShade="A6"/>
          <w:sz w:val="32"/>
          <w:szCs w:val="36"/>
        </w:rPr>
        <w:tab/>
      </w:r>
    </w:p>
    <w:tbl>
      <w:tblPr>
        <w:tblpPr w:leftFromText="180" w:rightFromText="180" w:vertAnchor="text" w:tblpY="1"/>
        <w:tblOverlap w:val="never"/>
        <w:tblW w:w="10800" w:type="dxa"/>
        <w:tblLook w:val="04A0" w:firstRow="1" w:lastRow="0" w:firstColumn="1" w:lastColumn="0" w:noHBand="0" w:noVBand="1"/>
        <w:tblPrChange w:id="0" w:author="walaa obeidat" w:date="2022-10-11T07:31:00Z">
          <w:tblPr>
            <w:tblW w:w="10800" w:type="dxa"/>
            <w:tblLook w:val="04A0" w:firstRow="1" w:lastRow="0" w:firstColumn="1" w:lastColumn="0" w:noHBand="0" w:noVBand="1"/>
          </w:tblPr>
        </w:tblPrChange>
      </w:tblPr>
      <w:tblGrid>
        <w:gridCol w:w="489"/>
        <w:gridCol w:w="282"/>
        <w:gridCol w:w="1601"/>
        <w:gridCol w:w="282"/>
        <w:gridCol w:w="2695"/>
        <w:gridCol w:w="222"/>
        <w:gridCol w:w="283"/>
        <w:gridCol w:w="1880"/>
        <w:gridCol w:w="3066"/>
        <w:tblGridChange w:id="1">
          <w:tblGrid>
            <w:gridCol w:w="474"/>
            <w:gridCol w:w="282"/>
            <w:gridCol w:w="1601"/>
            <w:gridCol w:w="282"/>
            <w:gridCol w:w="2710"/>
            <w:gridCol w:w="222"/>
            <w:gridCol w:w="283"/>
            <w:gridCol w:w="1880"/>
            <w:gridCol w:w="3066"/>
          </w:tblGrid>
        </w:tblGridChange>
      </w:tblGrid>
      <w:tr w:rsidR="008E3A9E" w:rsidRPr="005276EE" w14:paraId="394A2EFB" w14:textId="77777777" w:rsidTr="00733AA9">
        <w:trPr>
          <w:trHeight w:val="300"/>
          <w:trPrChange w:id="2" w:author="walaa obeidat" w:date="2022-10-11T07:31:00Z">
            <w:trPr>
              <w:trHeight w:val="300"/>
            </w:trPr>
          </w:trPrChange>
        </w:trPr>
        <w:tc>
          <w:tcPr>
            <w:tcW w:w="53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" w:author="walaa obeidat" w:date="2022-10-11T07:31:00Z">
              <w:tcPr>
                <w:tcW w:w="5349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EB9F51E" w14:textId="57698935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4" w:author="walaa obeidat" w:date="2022-10-11T07:31:00Z">
                <w:pPr/>
              </w:pPrChange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1–</w:t>
            </w: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5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FD4AC0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6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7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299332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8" w:author="walaa obeidat" w:date="2022-10-11T07:31:00Z">
                <w:pPr/>
              </w:pPrChange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9" w:author="walaa obeidat" w:date="2022-10-11T07:31:00Z">
              <w:tcPr>
                <w:tcW w:w="18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00D14A" w14:textId="77777777" w:rsidR="008E3A9E" w:rsidRPr="005276EE" w:rsidRDefault="008E3A9E" w:rsidP="00733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  <w:pPrChange w:id="10" w:author="walaa obeidat" w:date="2022-10-11T07:31:00Z">
                <w:pPr/>
              </w:pPrChange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11" w:author="walaa obeidat" w:date="2022-10-11T07:31:00Z">
              <w:tcPr>
                <w:tcW w:w="306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69BB7A" w14:textId="77777777" w:rsidR="008E3A9E" w:rsidRPr="005276EE" w:rsidRDefault="008E3A9E" w:rsidP="00733A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  <w:pPrChange w:id="12" w:author="walaa obeidat" w:date="2022-10-11T07:31:00Z">
                <w:pPr/>
              </w:pPrChange>
            </w:pPr>
          </w:p>
        </w:tc>
      </w:tr>
      <w:tr w:rsidR="008E3A9E" w:rsidRPr="005276EE" w14:paraId="7402D03E" w14:textId="77777777" w:rsidTr="000C11DF">
        <w:trPr>
          <w:cantSplit/>
          <w:trHeight w:val="662"/>
          <w:trPrChange w:id="13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  <w:tcPrChange w:id="14" w:author="walaa obeidat" w:date="2022-10-11T07:31:00Z">
              <w:tcPr>
                <w:tcW w:w="473" w:type="dxa"/>
                <w:vMerge w:val="restart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5A696B"/>
                <w:textDirection w:val="btLr"/>
                <w:vAlign w:val="center"/>
                <w:hideMark/>
              </w:tcPr>
            </w:tcPrChange>
          </w:tcPr>
          <w:p w14:paraId="6DF9302B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15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WHAT + HOW + WHO</w:t>
            </w:r>
          </w:p>
        </w:tc>
        <w:tc>
          <w:tcPr>
            <w:tcW w:w="1883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16" w:author="walaa obeidat" w:date="2022-10-11T07:31:00Z">
              <w:tcPr>
                <w:tcW w:w="1883" w:type="dxa"/>
                <w:gridSpan w:val="2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0BB9CB6C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17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WHAT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>do we do?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18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71BDB3FD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9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0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5AEF53D" w14:textId="7D17D141" w:rsidR="008E3A9E" w:rsidRPr="00B5356F" w:rsidRDefault="008E3A9E" w:rsidP="00733AA9">
            <w:pPr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  <w:lang w:val="en-GB" w:bidi="ar-JO"/>
              </w:rPr>
              <w:pPrChange w:id="21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GB"/>
              </w:rPr>
              <w:t>IT and helping courses for it student’s</w:t>
            </w:r>
          </w:p>
        </w:tc>
      </w:tr>
      <w:tr w:rsidR="008E3A9E" w:rsidRPr="005276EE" w14:paraId="56BB92CA" w14:textId="77777777" w:rsidTr="000C11DF">
        <w:trPr>
          <w:cantSplit/>
          <w:trHeight w:val="662"/>
          <w:trPrChange w:id="22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3" w:author="walaa obeidat" w:date="2022-10-11T07:31:00Z">
              <w:tcPr>
                <w:tcW w:w="473" w:type="dxa"/>
                <w:vMerge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2AFBC55F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24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25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17CFA841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2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HOW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 xml:space="preserve">do we do it?     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27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147677D1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8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9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FDF5B3A" w14:textId="3123B16A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3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By online courses with the expert trainers </w:t>
            </w:r>
            <w:del w:id="31" w:author="walaa obeidat" w:date="2022-10-11T07:46:00Z">
              <w:r w:rsidR="00B5356F" w:rsidDel="008E081B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delText>and interactive event</w:delText>
              </w:r>
            </w:del>
          </w:p>
        </w:tc>
      </w:tr>
      <w:tr w:rsidR="008E3A9E" w:rsidRPr="005276EE" w14:paraId="32088D62" w14:textId="77777777" w:rsidTr="000C11DF">
        <w:trPr>
          <w:cantSplit/>
          <w:trHeight w:val="662"/>
          <w:trPrChange w:id="32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33" w:author="walaa obeidat" w:date="2022-10-11T07:31:00Z">
              <w:tcPr>
                <w:tcW w:w="473" w:type="dxa"/>
                <w:vMerge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74FB3D99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34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35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65771E33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3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WHO</w:t>
            </w: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br/>
              <w:t>do we serve?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37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25CE820A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38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39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7E5F889B" w14:textId="555E4402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4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Firstly University student’s ,  anyone interested for the IT field and </w:t>
            </w:r>
            <w:proofErr w:type="spellStart"/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aqaba</w:t>
            </w:r>
            <w:proofErr w:type="spellEnd"/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resident </w:t>
            </w:r>
            <w:ins w:id="41" w:author="walaa obeidat" w:date="2022-10-11T07:46:00Z">
              <w:r w:rsidR="008E081B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such as 15 </w:t>
              </w:r>
            </w:ins>
            <w:ins w:id="42" w:author="walaa obeidat" w:date="2022-10-11T07:47:00Z">
              <w:r w:rsidR="008E081B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– 35 and anyone have multi skills in any field in IT    ( </w:t>
              </w:r>
              <w:proofErr w:type="spellStart"/>
              <w:r w:rsidR="008E081B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Begineer</w:t>
              </w:r>
              <w:proofErr w:type="spellEnd"/>
              <w:r w:rsidR="008E081B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to advance ) </w:t>
              </w:r>
            </w:ins>
          </w:p>
        </w:tc>
      </w:tr>
      <w:tr w:rsidR="008E3A9E" w:rsidRPr="005276EE" w14:paraId="04B7C030" w14:textId="77777777" w:rsidTr="000C11DF">
        <w:trPr>
          <w:cantSplit/>
          <w:trHeight w:val="662"/>
          <w:trPrChange w:id="43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  <w:tcPrChange w:id="44" w:author="walaa obeidat" w:date="2022-10-11T07:31:00Z">
              <w:tcPr>
                <w:tcW w:w="473" w:type="dxa"/>
                <w:vMerge w:val="restart"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3A5A63"/>
                <w:textDirection w:val="btLr"/>
                <w:vAlign w:val="center"/>
                <w:hideMark/>
              </w:tcPr>
            </w:tcPrChange>
          </w:tcPr>
          <w:p w14:paraId="0D24B1CF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45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WHY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  <w:tcPrChange w:id="46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CEDDE1"/>
                <w:vAlign w:val="center"/>
                <w:hideMark/>
              </w:tcPr>
            </w:tcPrChange>
          </w:tcPr>
          <w:p w14:paraId="53C6176F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pPrChange w:id="47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DEFINE CUSTOMER PROBLEM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48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717DD0DE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49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50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02C2C2CC" w14:textId="1BDE3E8E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51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Cannot find IT courses in </w:t>
            </w:r>
            <w:proofErr w:type="spellStart"/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aqaba</w:t>
            </w:r>
            <w:proofErr w:type="spellEnd"/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with expert trainers , Lack of knowledge of the needs of the IT Company in our city</w:t>
            </w:r>
          </w:p>
        </w:tc>
      </w:tr>
      <w:tr w:rsidR="008E3A9E" w:rsidRPr="005276EE" w14:paraId="6F340395" w14:textId="77777777" w:rsidTr="000C11DF">
        <w:trPr>
          <w:cantSplit/>
          <w:trHeight w:val="662"/>
          <w:trPrChange w:id="52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53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1854AE22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54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  <w:tcPrChange w:id="55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CEDDE1"/>
                <w:vAlign w:val="center"/>
                <w:hideMark/>
              </w:tcPr>
            </w:tcPrChange>
          </w:tcPr>
          <w:p w14:paraId="03A91DC5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pPrChange w:id="5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DEFINE SOLUTION PROVIDED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57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09E7C77A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58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59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BDC584B" w14:textId="62068C43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6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5356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Provide trainers with expert in several field in IT </w:t>
            </w:r>
            <w:r w:rsidR="007E2BB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 connect students to training opportunities</w:t>
            </w:r>
          </w:p>
        </w:tc>
      </w:tr>
      <w:tr w:rsidR="008E3A9E" w:rsidRPr="005276EE" w14:paraId="3E376E9D" w14:textId="77777777" w:rsidTr="000C11DF">
        <w:trPr>
          <w:cantSplit/>
          <w:trHeight w:val="662"/>
          <w:trPrChange w:id="61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  <w:tcPrChange w:id="62" w:author="walaa obeidat" w:date="2022-10-11T07:31:00Z">
              <w:tcPr>
                <w:tcW w:w="473" w:type="dxa"/>
                <w:vMerge w:val="restart"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5A696B"/>
                <w:textDirection w:val="btLr"/>
                <w:vAlign w:val="center"/>
                <w:hideMark/>
              </w:tcPr>
            </w:tcPrChange>
          </w:tcPr>
          <w:p w14:paraId="397A5484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63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REVENUE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64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2509250B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65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PRICING + BILLING STRATEGIES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66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6ADEEFB5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67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68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059EF55C" w14:textId="62C8AD91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69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E2BB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Social media marketing  , salary for the trainers</w:t>
            </w:r>
          </w:p>
        </w:tc>
      </w:tr>
      <w:tr w:rsidR="008E3A9E" w:rsidRPr="005276EE" w14:paraId="6C4D83E9" w14:textId="77777777" w:rsidTr="000C11DF">
        <w:trPr>
          <w:cantSplit/>
          <w:trHeight w:val="662"/>
          <w:trPrChange w:id="70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71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6F9B4C9B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72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73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33D6D2C4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74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INCOME STREAMS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75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536077CD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76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77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36E0E211" w14:textId="04F8F0E8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78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E2BB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Courses , Create CV , coffee house </w:t>
            </w:r>
          </w:p>
        </w:tc>
      </w:tr>
      <w:tr w:rsidR="008E3A9E" w:rsidRPr="005276EE" w14:paraId="3B7B0A24" w14:textId="77777777" w:rsidTr="000C11DF">
        <w:trPr>
          <w:cantSplit/>
          <w:trHeight w:val="662"/>
          <w:trPrChange w:id="79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  <w:tcPrChange w:id="80" w:author="walaa obeidat" w:date="2022-10-11T07:31:00Z">
              <w:tcPr>
                <w:tcW w:w="473" w:type="dxa"/>
                <w:vMerge w:val="restart"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3A5A63"/>
                <w:textDirection w:val="btLr"/>
                <w:vAlign w:val="center"/>
                <w:hideMark/>
              </w:tcPr>
            </w:tcPrChange>
          </w:tcPr>
          <w:p w14:paraId="74CA6466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81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MARKETING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  <w:tcPrChange w:id="82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CEDDE1"/>
                <w:vAlign w:val="center"/>
                <w:hideMark/>
              </w:tcPr>
            </w:tcPrChange>
          </w:tcPr>
          <w:p w14:paraId="137A867B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pPrChange w:id="83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CUSTOMER REACH STRATEGY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84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5E85E609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85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86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51D6E0CD" w14:textId="0C8BB2D1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87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E2BB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Social media , interactive session , sponsor’s , schools , university </w:t>
            </w:r>
          </w:p>
        </w:tc>
      </w:tr>
      <w:tr w:rsidR="008E3A9E" w:rsidRPr="005276EE" w14:paraId="17CE8F35" w14:textId="77777777" w:rsidTr="000C11DF">
        <w:trPr>
          <w:cantSplit/>
          <w:trHeight w:val="662"/>
          <w:trPrChange w:id="88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89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7A40CF9B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90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  <w:tcPrChange w:id="91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CEDDE1"/>
                <w:vAlign w:val="center"/>
                <w:hideMark/>
              </w:tcPr>
            </w:tcPrChange>
          </w:tcPr>
          <w:p w14:paraId="236966EB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pPrChange w:id="92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REFERRAL GENERATION STRATEGY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93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1D9E17B8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94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95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5500B938" w14:textId="1DE96093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9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1874A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Offer’s </w:t>
            </w:r>
          </w:p>
        </w:tc>
      </w:tr>
      <w:tr w:rsidR="008E3A9E" w:rsidRPr="005276EE" w14:paraId="026ADA87" w14:textId="77777777" w:rsidTr="000C11DF">
        <w:trPr>
          <w:cantSplit/>
          <w:trHeight w:val="662"/>
          <w:trPrChange w:id="97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  <w:tcPrChange w:id="98" w:author="walaa obeidat" w:date="2022-10-11T07:31:00Z">
              <w:tcPr>
                <w:tcW w:w="473" w:type="dxa"/>
                <w:vMerge w:val="restart"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5A696B"/>
                <w:textDirection w:val="btLr"/>
                <w:vAlign w:val="center"/>
                <w:hideMark/>
              </w:tcPr>
            </w:tcPrChange>
          </w:tcPr>
          <w:p w14:paraId="6A58B360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99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COMPETITION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100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67E662E2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101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TOP COMPETITORS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102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0C6C5F5B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03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04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3492E513" w14:textId="33D31360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05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1874A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Online courses , training academy</w:t>
            </w:r>
          </w:p>
        </w:tc>
      </w:tr>
      <w:tr w:rsidR="008E3A9E" w:rsidRPr="005276EE" w14:paraId="18032AEC" w14:textId="77777777" w:rsidTr="000C11DF">
        <w:trPr>
          <w:cantSplit/>
          <w:trHeight w:val="662"/>
          <w:trPrChange w:id="106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107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584E319A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108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109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4AD1C281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11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OUR COMPETITIVE ADVANTAGE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111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6C1FAC5F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12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13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624ACBA" w14:textId="6501A2E5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14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1874A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Flexibility learning , no one in our city expert </w:t>
            </w:r>
          </w:p>
        </w:tc>
      </w:tr>
      <w:tr w:rsidR="008E3A9E" w:rsidRPr="005276EE" w14:paraId="51FEEC62" w14:textId="77777777" w:rsidTr="000C11DF">
        <w:trPr>
          <w:cantSplit/>
          <w:trHeight w:val="662"/>
          <w:trPrChange w:id="115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3A5A63"/>
            <w:textDirection w:val="btLr"/>
            <w:vAlign w:val="center"/>
            <w:hideMark/>
            <w:tcPrChange w:id="116" w:author="walaa obeidat" w:date="2022-10-11T07:31:00Z">
              <w:tcPr>
                <w:tcW w:w="473" w:type="dxa"/>
                <w:vMerge w:val="restart"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3A5A63"/>
                <w:textDirection w:val="btLr"/>
                <w:vAlign w:val="center"/>
                <w:hideMark/>
              </w:tcPr>
            </w:tcPrChange>
          </w:tcPr>
          <w:p w14:paraId="4C9260EC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117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METRICS</w:t>
            </w: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  <w:tcPrChange w:id="118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CEDDE1"/>
                <w:vAlign w:val="center"/>
                <w:hideMark/>
              </w:tcPr>
            </w:tcPrChange>
          </w:tcPr>
          <w:p w14:paraId="269D18A0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pPrChange w:id="119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SUCCESS MILESTONE MARKER 1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120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73C67243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21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22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F1A60C3" w14:textId="2CD08BAA" w:rsidR="008E3A9E" w:rsidRPr="00733AA9" w:rsidRDefault="008E3A9E" w:rsidP="00733AA9">
            <w:pPr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  <w:lang w:val="en-GB" w:bidi="ar-JO"/>
              </w:rPr>
              <w:pPrChange w:id="123" w:author="walaa obeidat" w:date="2022-10-11T07:31:00Z">
                <w:pPr/>
              </w:pPrChange>
            </w:pPr>
            <w:del w:id="124" w:author="walaa obeidat" w:date="2022-10-11T07:25:00Z">
              <w:r w:rsidRPr="005276EE" w:rsidDel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delText> </w:delText>
              </w:r>
            </w:del>
            <w:r w:rsidR="001874AF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Teach </w:t>
            </w:r>
            <w:ins w:id="125" w:author="walaa obeidat" w:date="2022-10-11T07:22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the largest possible number of IT student</w:t>
              </w:r>
            </w:ins>
            <w:ins w:id="126" w:author="walaa obeidat" w:date="2022-10-11T07:24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and interested people</w:t>
              </w:r>
            </w:ins>
            <w:ins w:id="127" w:author="walaa obeidat" w:date="2022-10-11T07:22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in our city</w:t>
              </w:r>
            </w:ins>
            <w:ins w:id="128" w:author="walaa obeidat" w:date="2022-10-11T07:24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~ 1000</w:t>
              </w:r>
            </w:ins>
            <w:ins w:id="129" w:author="walaa obeidat" w:date="2022-10-11T07:25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</w:t>
              </w:r>
            </w:ins>
            <w:ins w:id="130" w:author="walaa obeidat" w:date="2022-10-11T07:24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~</w:t>
              </w:r>
            </w:ins>
          </w:p>
        </w:tc>
      </w:tr>
      <w:tr w:rsidR="008E3A9E" w:rsidRPr="005276EE" w14:paraId="5F5073F3" w14:textId="77777777" w:rsidTr="000C11DF">
        <w:trPr>
          <w:cantSplit/>
          <w:trHeight w:val="662"/>
          <w:trPrChange w:id="131" w:author="walaa obeidat" w:date="2022-10-11T07:31:00Z">
            <w:trPr>
              <w:cantSplit/>
              <w:trHeight w:val="662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132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3BBF59BF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pPrChange w:id="133" w:author="walaa obeidat" w:date="2022-10-11T07:31:00Z">
                <w:pPr/>
              </w:pPrChange>
            </w:pPr>
          </w:p>
        </w:tc>
        <w:tc>
          <w:tcPr>
            <w:tcW w:w="1883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EDDE1"/>
            <w:vAlign w:val="center"/>
            <w:hideMark/>
            <w:tcPrChange w:id="134" w:author="walaa obeidat" w:date="2022-10-11T07:31:00Z">
              <w:tcPr>
                <w:tcW w:w="1883" w:type="dxa"/>
                <w:gridSpan w:val="2"/>
                <w:tcBorders>
                  <w:top w:val="nil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CEDDE1"/>
                <w:vAlign w:val="center"/>
                <w:hideMark/>
              </w:tcPr>
            </w:tcPrChange>
          </w:tcPr>
          <w:p w14:paraId="36E2CEAD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pPrChange w:id="135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3A5A63"/>
                <w:sz w:val="16"/>
                <w:szCs w:val="16"/>
              </w:rPr>
              <w:t>SUCCESS MILESTONE MARKER 2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tcPrChange w:id="136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361F97F8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37" w:author="walaa obeidat" w:date="2022-10-11T07:31:00Z">
                <w:pPr/>
              </w:pPrChange>
            </w:pPr>
          </w:p>
        </w:tc>
        <w:tc>
          <w:tcPr>
            <w:tcW w:w="814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38" w:author="walaa obeidat" w:date="2022-10-11T07:31:00Z">
              <w:tcPr>
                <w:tcW w:w="8162" w:type="dxa"/>
                <w:gridSpan w:val="5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7515C5C1" w14:textId="7FEDF414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39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ins w:id="140" w:author="walaa obeidat" w:date="2022-10-11T07:25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Access to trainees with experience in several specialties outside Jordan </w:t>
              </w:r>
            </w:ins>
          </w:p>
        </w:tc>
      </w:tr>
      <w:tr w:rsidR="008E3A9E" w:rsidRPr="005276EE" w14:paraId="0825AC1D" w14:textId="77777777" w:rsidTr="000C11DF">
        <w:trPr>
          <w:trHeight w:val="380"/>
          <w:trPrChange w:id="141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A696B"/>
            <w:textDirection w:val="btLr"/>
            <w:vAlign w:val="center"/>
            <w:hideMark/>
            <w:tcPrChange w:id="142" w:author="walaa obeidat" w:date="2022-10-11T07:31:00Z">
              <w:tcPr>
                <w:tcW w:w="473" w:type="dxa"/>
                <w:vMerge w:val="restart"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5A696B"/>
                <w:textDirection w:val="btLr"/>
                <w:vAlign w:val="center"/>
                <w:hideMark/>
              </w:tcPr>
            </w:tcPrChange>
          </w:tcPr>
          <w:p w14:paraId="2C7D0E6A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43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SITUATIONAL ANALYSIS (SWOT)</w:t>
            </w: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7A8C8E"/>
            <w:tcPrChange w:id="144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  <w:shd w:val="clear" w:color="000000" w:fill="7A8C8E"/>
              </w:tcPr>
            </w:tcPrChange>
          </w:tcPr>
          <w:p w14:paraId="549EC9E1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45" w:author="walaa obeidat" w:date="2022-10-11T07:31:00Z">
                <w:pPr>
                  <w:jc w:val="center"/>
                </w:pPr>
              </w:pPrChange>
            </w:pPr>
          </w:p>
        </w:tc>
        <w:tc>
          <w:tcPr>
            <w:tcW w:w="10029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7A8C8E"/>
            <w:vAlign w:val="center"/>
            <w:hideMark/>
            <w:tcPrChange w:id="146" w:author="walaa obeidat" w:date="2022-10-11T07:31:00Z">
              <w:tcPr>
                <w:tcW w:w="10045" w:type="dxa"/>
                <w:gridSpan w:val="7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7A8C8E"/>
                <w:vAlign w:val="center"/>
                <w:hideMark/>
              </w:tcPr>
            </w:tcPrChange>
          </w:tcPr>
          <w:p w14:paraId="6AB3A09E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47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INTERNAL FACTORS</w:t>
            </w:r>
          </w:p>
        </w:tc>
      </w:tr>
      <w:tr w:rsidR="008E3A9E" w:rsidRPr="005276EE" w14:paraId="3CA10101" w14:textId="77777777" w:rsidTr="000C11DF">
        <w:trPr>
          <w:trHeight w:val="380"/>
          <w:trPrChange w:id="148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149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2848786D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50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151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7F40C7A8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152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STRENGTHS ( + 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tcPrChange w:id="153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</w:tcPr>
            </w:tcPrChange>
          </w:tcPr>
          <w:p w14:paraId="733884F8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</w:rPr>
              <w:pPrChange w:id="154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155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5A52118F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</w:rPr>
              <w:pPrChange w:id="15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157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19787158" w14:textId="77777777" w:rsidR="008E3A9E" w:rsidRPr="005276EE" w:rsidRDefault="008E3A9E" w:rsidP="00733AA9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158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WEAKNESSES ( – )</w:t>
            </w:r>
          </w:p>
        </w:tc>
      </w:tr>
      <w:tr w:rsidR="008E3A9E" w:rsidRPr="005276EE" w14:paraId="5F0B0583" w14:textId="77777777" w:rsidTr="000C11DF">
        <w:trPr>
          <w:trHeight w:val="380"/>
          <w:trPrChange w:id="159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160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07B05A82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61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62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38CEA39" w14:textId="55246EAF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63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ins w:id="164" w:author="walaa obeidat" w:date="2022-10-11T07:26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Student Feedback </w:t>
              </w:r>
            </w:ins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165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023AA4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</w:rPr>
              <w:pPrChange w:id="166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167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10906652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</w:rPr>
              <w:pPrChange w:id="168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69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0EB208DF" w14:textId="66413B81" w:rsidR="008E3A9E" w:rsidRPr="00733AA9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7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E3A9E" w:rsidRPr="005276EE" w14:paraId="240F7872" w14:textId="77777777" w:rsidTr="000C11DF">
        <w:trPr>
          <w:trHeight w:val="380"/>
          <w:trPrChange w:id="171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172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44DF5CC3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73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74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47F68D71" w14:textId="0866756F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75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ins w:id="176" w:author="walaa obeidat" w:date="2022-10-11T07:26:00Z">
              <w:r w:rsidR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Accredited certificates</w:t>
              </w:r>
            </w:ins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177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9CF168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</w:rPr>
              <w:pPrChange w:id="178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179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17E5F5F4" w14:textId="77777777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</w:rPr>
              <w:pPrChange w:id="18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81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6C195CF1" w14:textId="167EDB72" w:rsidR="008E3A9E" w:rsidRPr="005276EE" w:rsidRDefault="008E3A9E" w:rsidP="00733AA9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82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ins w:id="183" w:author="walaa obeidat" w:date="2022-10-11T07:34:00Z">
              <w:r w:rsidR="000C11DF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Lack of money </w:t>
              </w:r>
            </w:ins>
          </w:p>
        </w:tc>
      </w:tr>
      <w:tr w:rsidR="000C11DF" w:rsidRPr="005276EE" w14:paraId="3E06F6B2" w14:textId="77777777" w:rsidTr="000C11DF">
        <w:trPr>
          <w:trHeight w:val="380"/>
          <w:trPrChange w:id="184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185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008C80AA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186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87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2930A5AB" w14:textId="3D6E2C7D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88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proofErr w:type="spellStart"/>
            <w:ins w:id="189" w:author="walaa obeidat" w:date="2022-10-11T07:27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Avalbility</w:t>
              </w:r>
              <w:proofErr w:type="spellEnd"/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, useability , security and </w:t>
              </w:r>
            </w:ins>
            <w:ins w:id="190" w:author="walaa obeidat" w:date="2022-10-11T07:28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performance</w:t>
              </w:r>
            </w:ins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191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505588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192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193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06EE2188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194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195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78891567" w14:textId="3014A681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196" w:author="walaa obeidat" w:date="2022-10-11T07:31:00Z">
                <w:pPr/>
              </w:pPrChange>
            </w:pPr>
            <w:ins w:id="197" w:author="walaa obeidat" w:date="2022-10-11T07:34:00Z">
              <w:r w:rsidRPr="005276EE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 </w:t>
              </w:r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Firstly </w:t>
              </w:r>
              <w:proofErr w:type="spellStart"/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canoot</w:t>
              </w:r>
              <w:proofErr w:type="spellEnd"/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development the website </w:t>
              </w:r>
            </w:ins>
            <w:del w:id="198" w:author="walaa obeidat" w:date="2022-10-11T07:34:00Z">
              <w:r w:rsidRPr="005276EE" w:rsidDel="00391446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delText> </w:delText>
              </w:r>
            </w:del>
          </w:p>
        </w:tc>
      </w:tr>
      <w:tr w:rsidR="000C11DF" w:rsidRPr="005276EE" w14:paraId="3CFA6550" w14:textId="77777777" w:rsidTr="000C11DF">
        <w:trPr>
          <w:trHeight w:val="380"/>
          <w:trPrChange w:id="199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00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2C32E242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01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02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371EBE6A" w14:textId="67894FD4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03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proofErr w:type="spellStart"/>
            <w:ins w:id="204" w:author="walaa obeidat" w:date="2022-10-11T07:28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Flexcibile</w:t>
              </w:r>
              <w:proofErr w:type="spellEnd"/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 xml:space="preserve"> booking</w:t>
              </w:r>
            </w:ins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205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7BCA71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06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207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75121409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08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09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519785F2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10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C11DF" w:rsidRPr="005276EE" w14:paraId="38D140A4" w14:textId="77777777" w:rsidTr="000C11DF">
        <w:trPr>
          <w:trHeight w:val="380"/>
          <w:trPrChange w:id="211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12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6D0D8414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13" w:author="walaa obeidat" w:date="2022-10-11T07:31:00Z">
                <w:pPr/>
              </w:pPrChange>
            </w:pPr>
          </w:p>
        </w:tc>
        <w:tc>
          <w:tcPr>
            <w:tcW w:w="28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000000" w:fill="7A8C8E"/>
            <w:tcPrChange w:id="214" w:author="walaa obeidat" w:date="2022-10-11T07:31:00Z">
              <w:tcPr>
                <w:tcW w:w="282" w:type="dxa"/>
                <w:tcBorders>
                  <w:top w:val="single" w:sz="4" w:space="0" w:color="BFBFBF"/>
                  <w:left w:val="nil"/>
                  <w:bottom w:val="single" w:sz="4" w:space="0" w:color="BFBFBF"/>
                  <w:right w:val="nil"/>
                </w:tcBorders>
                <w:shd w:val="clear" w:color="000000" w:fill="7A8C8E"/>
              </w:tcPr>
            </w:tcPrChange>
          </w:tcPr>
          <w:p w14:paraId="3A90E130" w14:textId="77777777" w:rsidR="000C11DF" w:rsidRPr="005276EE" w:rsidRDefault="000C11DF" w:rsidP="000C11D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15" w:author="walaa obeidat" w:date="2022-10-11T07:31:00Z">
                <w:pPr>
                  <w:jc w:val="center"/>
                </w:pPr>
              </w:pPrChange>
            </w:pPr>
          </w:p>
        </w:tc>
        <w:tc>
          <w:tcPr>
            <w:tcW w:w="10029" w:type="dxa"/>
            <w:gridSpan w:val="7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7A8C8E"/>
            <w:vAlign w:val="center"/>
            <w:hideMark/>
            <w:tcPrChange w:id="216" w:author="walaa obeidat" w:date="2022-10-11T07:31:00Z">
              <w:tcPr>
                <w:tcW w:w="10045" w:type="dxa"/>
                <w:gridSpan w:val="7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7A8C8E"/>
                <w:vAlign w:val="center"/>
                <w:hideMark/>
              </w:tcPr>
            </w:tcPrChange>
          </w:tcPr>
          <w:p w14:paraId="631BB3E5" w14:textId="77777777" w:rsidR="000C11DF" w:rsidRPr="005276EE" w:rsidRDefault="000C11DF" w:rsidP="000C11D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17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EXTERNAL FACTORS</w:t>
            </w:r>
          </w:p>
        </w:tc>
      </w:tr>
      <w:tr w:rsidR="000C11DF" w:rsidRPr="005276EE" w14:paraId="4FDDD49C" w14:textId="77777777" w:rsidTr="000C11DF">
        <w:trPr>
          <w:trHeight w:val="380"/>
          <w:trPrChange w:id="218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19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4EA9B55C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20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221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5F9F65D5" w14:textId="77777777" w:rsidR="000C11DF" w:rsidRPr="005276EE" w:rsidRDefault="000C11DF" w:rsidP="000C11D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222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OPPORTUNITIES ( + 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tcPrChange w:id="223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</w:tcPr>
            </w:tcPrChange>
          </w:tcPr>
          <w:p w14:paraId="01128D4D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24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225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3FC36C2F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2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3E8E8"/>
            <w:vAlign w:val="center"/>
            <w:hideMark/>
            <w:tcPrChange w:id="227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000000" w:fill="E3E8E8"/>
                <w:vAlign w:val="center"/>
                <w:hideMark/>
              </w:tcPr>
            </w:tcPrChange>
          </w:tcPr>
          <w:p w14:paraId="471A1D2B" w14:textId="77777777" w:rsidR="000C11DF" w:rsidRPr="005276EE" w:rsidRDefault="000C11DF" w:rsidP="000C11DF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pPrChange w:id="228" w:author="walaa obeidat" w:date="2022-10-11T07:31:00Z">
                <w:pPr>
                  <w:jc w:val="center"/>
                </w:pPr>
              </w:pPrChange>
            </w:pPr>
            <w:r w:rsidRPr="005276EE">
              <w:rPr>
                <w:rFonts w:ascii="Century Gothic" w:eastAsia="Times New Roman" w:hAnsi="Century Gothic" w:cs="Times New Roman"/>
                <w:b/>
                <w:bCs/>
                <w:color w:val="5A696B"/>
                <w:sz w:val="16"/>
                <w:szCs w:val="16"/>
              </w:rPr>
              <w:t>THREATS ( – )</w:t>
            </w:r>
          </w:p>
        </w:tc>
      </w:tr>
      <w:tr w:rsidR="000C11DF" w:rsidRPr="005276EE" w14:paraId="7120FC02" w14:textId="77777777" w:rsidTr="000C11DF">
        <w:trPr>
          <w:trHeight w:val="380"/>
          <w:trPrChange w:id="229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30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0C324449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31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32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7F724F4D" w14:textId="7AA4F33F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33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proofErr w:type="spellStart"/>
            <w:ins w:id="234" w:author="walaa obeidat" w:date="2022-10-11T07:29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Sponser’s</w:t>
              </w:r>
            </w:ins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235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59324F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36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237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7BEBEBEB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38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39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24C693CE" w14:textId="6EC97E26" w:rsidR="000C11DF" w:rsidRPr="000C11DF" w:rsidRDefault="000C11DF" w:rsidP="000C11DF">
            <w:pPr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  <w:lang w:val="en-GB" w:bidi="ar-JO"/>
                <w:rPrChange w:id="240" w:author="walaa obeidat" w:date="2022-10-11T07:32:00Z">
                  <w:rPr>
                    <w:rFonts w:ascii="Century Gothic" w:eastAsia="Times New Roman" w:hAnsi="Century Gothic" w:cs="Times New Roman" w:hint="cs"/>
                    <w:color w:val="000000"/>
                    <w:sz w:val="18"/>
                    <w:szCs w:val="18"/>
                    <w:rtl/>
                    <w:lang w:bidi="ar-JO"/>
                  </w:rPr>
                </w:rPrChange>
              </w:rPr>
              <w:pPrChange w:id="241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ins w:id="242" w:author="walaa obeidat" w:date="2022-10-11T07:32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t>Not accepting people to study online</w:t>
              </w:r>
            </w:ins>
          </w:p>
        </w:tc>
      </w:tr>
      <w:tr w:rsidR="000C11DF" w:rsidRPr="005276EE" w14:paraId="25592C5D" w14:textId="77777777" w:rsidTr="000C11DF">
        <w:trPr>
          <w:trHeight w:val="380"/>
          <w:trPrChange w:id="243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44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1970BF15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45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46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55F40E7" w14:textId="568CBF3F" w:rsidR="000C11DF" w:rsidRPr="005276EE" w:rsidRDefault="000C11DF" w:rsidP="000C11DF">
            <w:pPr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  <w:rtl/>
                <w:lang w:bidi="ar-JO"/>
              </w:rPr>
              <w:pPrChange w:id="247" w:author="walaa obeidat" w:date="2022-10-11T07:31:00Z">
                <w:pPr/>
              </w:pPrChange>
            </w:pPr>
            <w:ins w:id="248" w:author="walaa obeidat" w:date="2022-10-11T07:30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  <w:lang w:val="en-GB"/>
                </w:rPr>
                <w:t>L</w:t>
              </w:r>
            </w:ins>
            <w:ins w:id="249" w:author="walaa obeidat" w:date="2022-10-11T07:31:00Z">
              <w:r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  <w:lang w:val="en-GB"/>
                </w:rPr>
                <w:t>ocal community support organization</w:t>
              </w:r>
            </w:ins>
            <w:del w:id="250" w:author="walaa obeidat" w:date="2022-10-11T07:30:00Z">
              <w:r w:rsidRPr="005276EE" w:rsidDel="00733AA9">
                <w:rPr>
                  <w:rFonts w:ascii="Century Gothic" w:eastAsia="Times New Roman" w:hAnsi="Century Gothic" w:cs="Times New Roman"/>
                  <w:color w:val="000000"/>
                  <w:sz w:val="18"/>
                  <w:szCs w:val="18"/>
                </w:rPr>
                <w:delText> </w:delText>
              </w:r>
            </w:del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251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249A135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52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253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5DBA2613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54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55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49538D1B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5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C11DF" w:rsidRPr="005276EE" w14:paraId="6A8142CB" w14:textId="77777777" w:rsidTr="000C11DF">
        <w:trPr>
          <w:trHeight w:val="380"/>
          <w:trPrChange w:id="257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58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6907A04F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59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60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649DDD33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61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tcPrChange w:id="262" w:author="walaa obeidat" w:date="2022-10-11T07:31:00Z"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73BD9F4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63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7A8C8E"/>
            <w:noWrap/>
            <w:vAlign w:val="center"/>
            <w:hideMark/>
            <w:tcPrChange w:id="264" w:author="walaa obeidat" w:date="2022-10-11T07:31:00Z">
              <w:tcPr>
                <w:tcW w:w="2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6E2512BF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65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66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1F4D1091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67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0C11DF" w:rsidRPr="005276EE" w14:paraId="4587A3D5" w14:textId="77777777" w:rsidTr="000C11DF">
        <w:trPr>
          <w:trHeight w:val="380"/>
          <w:trPrChange w:id="268" w:author="walaa obeidat" w:date="2022-10-11T07:31:00Z">
            <w:trPr>
              <w:trHeight w:val="380"/>
            </w:trPr>
          </w:trPrChange>
        </w:trPr>
        <w:tc>
          <w:tcPr>
            <w:tcW w:w="48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  <w:tcPrChange w:id="269" w:author="walaa obeidat" w:date="2022-10-11T07:31:00Z">
              <w:tcPr>
                <w:tcW w:w="473" w:type="dxa"/>
                <w:vMerge/>
                <w:tcBorders>
                  <w:top w:val="nil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vAlign w:val="center"/>
                <w:hideMark/>
              </w:tcPr>
            </w:tcPrChange>
          </w:tcPr>
          <w:p w14:paraId="7BEC67D1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pPrChange w:id="270" w:author="walaa obeidat" w:date="2022-10-11T07:31:00Z">
                <w:pPr/>
              </w:pPrChange>
            </w:pPr>
          </w:p>
        </w:tc>
        <w:tc>
          <w:tcPr>
            <w:tcW w:w="486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71" w:author="walaa obeidat" w:date="2022-10-11T07:31:00Z">
              <w:tcPr>
                <w:tcW w:w="4876" w:type="dxa"/>
                <w:gridSpan w:val="4"/>
                <w:tcBorders>
                  <w:top w:val="single" w:sz="4" w:space="0" w:color="BFBFBF"/>
                  <w:left w:val="nil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3757C9B8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72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BFBFBF"/>
              <w:right w:val="nil"/>
            </w:tcBorders>
            <w:tcPrChange w:id="273" w:author="walaa obeidat" w:date="2022-10-11T07:31:00Z">
              <w:tcPr>
                <w:tcW w:w="222" w:type="dxa"/>
                <w:tcBorders>
                  <w:top w:val="nil"/>
                  <w:left w:val="nil"/>
                  <w:bottom w:val="single" w:sz="4" w:space="0" w:color="BFBFBF"/>
                  <w:right w:val="nil"/>
                </w:tcBorders>
              </w:tcPr>
            </w:tcPrChange>
          </w:tcPr>
          <w:p w14:paraId="3DE25702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74" w:author="walaa obeidat" w:date="2022-10-11T07:31:00Z">
                <w:pPr/>
              </w:pPrChange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7A8C8E"/>
            <w:noWrap/>
            <w:vAlign w:val="center"/>
            <w:hideMark/>
            <w:tcPrChange w:id="275" w:author="walaa obeidat" w:date="2022-10-11T07:31:00Z">
              <w:tcPr>
                <w:tcW w:w="283" w:type="dxa"/>
                <w:tcBorders>
                  <w:top w:val="nil"/>
                  <w:left w:val="nil"/>
                  <w:bottom w:val="single" w:sz="4" w:space="0" w:color="BFBFBF"/>
                  <w:right w:val="nil"/>
                </w:tcBorders>
                <w:shd w:val="clear" w:color="000000" w:fill="7A8C8E"/>
                <w:noWrap/>
                <w:vAlign w:val="center"/>
                <w:hideMark/>
              </w:tcPr>
            </w:tcPrChange>
          </w:tcPr>
          <w:p w14:paraId="2F30C64A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</w:rPr>
              <w:pPrChange w:id="276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</w:rPr>
              <w:t> </w:t>
            </w:r>
          </w:p>
        </w:tc>
        <w:tc>
          <w:tcPr>
            <w:tcW w:w="494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  <w:tcPrChange w:id="277" w:author="walaa obeidat" w:date="2022-10-11T07:31:00Z">
              <w:tcPr>
                <w:tcW w:w="4946" w:type="dxa"/>
                <w:gridSpan w:val="2"/>
                <w:tcBorders>
                  <w:top w:val="single" w:sz="4" w:space="0" w:color="BFBFBF"/>
                  <w:left w:val="single" w:sz="4" w:space="0" w:color="BFBFBF"/>
                  <w:bottom w:val="single" w:sz="4" w:space="0" w:color="BFBFBF"/>
                  <w:right w:val="single" w:sz="4" w:space="0" w:color="BFBFBF"/>
                </w:tcBorders>
                <w:shd w:val="clear" w:color="auto" w:fill="auto"/>
                <w:vAlign w:val="center"/>
                <w:hideMark/>
              </w:tcPr>
            </w:tcPrChange>
          </w:tcPr>
          <w:p w14:paraId="7D33C132" w14:textId="77777777" w:rsidR="000C11DF" w:rsidRPr="005276EE" w:rsidRDefault="000C11DF" w:rsidP="000C11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pPrChange w:id="278" w:author="walaa obeidat" w:date="2022-10-11T07:31:00Z">
                <w:pPr/>
              </w:pPrChange>
            </w:pPr>
            <w:r w:rsidRPr="005276E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00516315" w14:textId="77777777" w:rsidR="00733AA9" w:rsidRDefault="00733AA9" w:rsidP="005A3869">
      <w:pPr>
        <w:rPr>
          <w:ins w:id="279" w:author="walaa obeidat" w:date="2022-10-11T07:31:00Z"/>
          <w:rFonts w:ascii="Century Gothic" w:hAnsi="Century Gothic" w:cs="Arial"/>
          <w:sz w:val="20"/>
          <w:szCs w:val="20"/>
        </w:rPr>
      </w:pPr>
    </w:p>
    <w:p w14:paraId="7B1523DA" w14:textId="77777777" w:rsidR="00733AA9" w:rsidRPr="00733AA9" w:rsidRDefault="00733AA9" w:rsidP="00733AA9">
      <w:pPr>
        <w:rPr>
          <w:ins w:id="280" w:author="walaa obeidat" w:date="2022-10-11T07:31:00Z"/>
          <w:rFonts w:ascii="Century Gothic" w:hAnsi="Century Gothic" w:cs="Arial"/>
          <w:sz w:val="20"/>
          <w:szCs w:val="20"/>
        </w:rPr>
      </w:pPr>
    </w:p>
    <w:p w14:paraId="1D371839" w14:textId="77777777" w:rsidR="00733AA9" w:rsidRPr="00733AA9" w:rsidRDefault="00733AA9" w:rsidP="00733AA9">
      <w:pPr>
        <w:rPr>
          <w:ins w:id="281" w:author="walaa obeidat" w:date="2022-10-11T07:31:00Z"/>
          <w:rFonts w:ascii="Century Gothic" w:hAnsi="Century Gothic" w:cs="Arial"/>
          <w:sz w:val="20"/>
          <w:szCs w:val="20"/>
        </w:rPr>
      </w:pPr>
    </w:p>
    <w:p w14:paraId="1D5841FE" w14:textId="77777777" w:rsidR="00733AA9" w:rsidRPr="00733AA9" w:rsidRDefault="00733AA9" w:rsidP="00733AA9">
      <w:pPr>
        <w:rPr>
          <w:ins w:id="282" w:author="walaa obeidat" w:date="2022-10-11T07:31:00Z"/>
          <w:rFonts w:ascii="Century Gothic" w:hAnsi="Century Gothic" w:cs="Arial"/>
          <w:sz w:val="20"/>
          <w:szCs w:val="20"/>
        </w:rPr>
      </w:pPr>
    </w:p>
    <w:p w14:paraId="36DA372A" w14:textId="77777777" w:rsidR="00733AA9" w:rsidRPr="00733AA9" w:rsidRDefault="00733AA9" w:rsidP="00733AA9">
      <w:pPr>
        <w:rPr>
          <w:ins w:id="283" w:author="walaa obeidat" w:date="2022-10-11T07:31:00Z"/>
          <w:rFonts w:ascii="Century Gothic" w:hAnsi="Century Gothic" w:cs="Arial"/>
          <w:sz w:val="20"/>
          <w:szCs w:val="20"/>
        </w:rPr>
      </w:pPr>
    </w:p>
    <w:p w14:paraId="7C25BFC1" w14:textId="77777777" w:rsidR="00733AA9" w:rsidRPr="00733AA9" w:rsidRDefault="00733AA9" w:rsidP="00733AA9">
      <w:pPr>
        <w:rPr>
          <w:ins w:id="284" w:author="walaa obeidat" w:date="2022-10-11T07:31:00Z"/>
          <w:rFonts w:ascii="Century Gothic" w:hAnsi="Century Gothic" w:cs="Arial"/>
          <w:sz w:val="20"/>
          <w:szCs w:val="20"/>
        </w:rPr>
      </w:pPr>
    </w:p>
    <w:p w14:paraId="07DCCC63" w14:textId="77777777" w:rsidR="00733AA9" w:rsidRPr="00733AA9" w:rsidRDefault="00733AA9" w:rsidP="00733AA9">
      <w:pPr>
        <w:rPr>
          <w:ins w:id="285" w:author="walaa obeidat" w:date="2022-10-11T07:31:00Z"/>
          <w:rFonts w:ascii="Century Gothic" w:hAnsi="Century Gothic" w:cs="Arial"/>
          <w:sz w:val="20"/>
          <w:szCs w:val="20"/>
        </w:rPr>
      </w:pPr>
    </w:p>
    <w:p w14:paraId="6ED9C14C" w14:textId="77777777" w:rsidR="00733AA9" w:rsidRPr="00733AA9" w:rsidRDefault="00733AA9" w:rsidP="00733AA9">
      <w:pPr>
        <w:rPr>
          <w:ins w:id="286" w:author="walaa obeidat" w:date="2022-10-11T07:31:00Z"/>
          <w:rFonts w:ascii="Century Gothic" w:hAnsi="Century Gothic" w:cs="Arial"/>
          <w:sz w:val="20"/>
          <w:szCs w:val="20"/>
        </w:rPr>
      </w:pPr>
    </w:p>
    <w:p w14:paraId="596C888F" w14:textId="77777777" w:rsidR="00733AA9" w:rsidRPr="00733AA9" w:rsidRDefault="00733AA9" w:rsidP="00733AA9">
      <w:pPr>
        <w:rPr>
          <w:ins w:id="287" w:author="walaa obeidat" w:date="2022-10-11T07:31:00Z"/>
          <w:rFonts w:ascii="Century Gothic" w:hAnsi="Century Gothic" w:cs="Arial"/>
          <w:sz w:val="20"/>
          <w:szCs w:val="20"/>
        </w:rPr>
      </w:pPr>
    </w:p>
    <w:p w14:paraId="5BA24BBC" w14:textId="77777777" w:rsidR="00733AA9" w:rsidRPr="00733AA9" w:rsidRDefault="00733AA9" w:rsidP="00733AA9">
      <w:pPr>
        <w:rPr>
          <w:ins w:id="288" w:author="walaa obeidat" w:date="2022-10-11T07:31:00Z"/>
          <w:rFonts w:ascii="Century Gothic" w:hAnsi="Century Gothic" w:cs="Arial"/>
          <w:sz w:val="20"/>
          <w:szCs w:val="20"/>
        </w:rPr>
      </w:pPr>
    </w:p>
    <w:p w14:paraId="4ADF67E9" w14:textId="77777777" w:rsidR="00733AA9" w:rsidRPr="00733AA9" w:rsidRDefault="00733AA9" w:rsidP="00733AA9">
      <w:pPr>
        <w:rPr>
          <w:ins w:id="289" w:author="walaa obeidat" w:date="2022-10-11T07:31:00Z"/>
          <w:rFonts w:ascii="Century Gothic" w:hAnsi="Century Gothic" w:cs="Arial"/>
          <w:sz w:val="20"/>
          <w:szCs w:val="20"/>
        </w:rPr>
      </w:pPr>
    </w:p>
    <w:p w14:paraId="2307851A" w14:textId="77777777" w:rsidR="00733AA9" w:rsidRPr="00733AA9" w:rsidRDefault="00733AA9" w:rsidP="00733AA9">
      <w:pPr>
        <w:rPr>
          <w:ins w:id="290" w:author="walaa obeidat" w:date="2022-10-11T07:31:00Z"/>
          <w:rFonts w:ascii="Century Gothic" w:hAnsi="Century Gothic" w:cs="Arial"/>
          <w:sz w:val="20"/>
          <w:szCs w:val="20"/>
        </w:rPr>
      </w:pPr>
    </w:p>
    <w:p w14:paraId="326F36EC" w14:textId="77777777" w:rsidR="00733AA9" w:rsidRPr="00733AA9" w:rsidRDefault="00733AA9" w:rsidP="00733AA9">
      <w:pPr>
        <w:rPr>
          <w:ins w:id="291" w:author="walaa obeidat" w:date="2022-10-11T07:31:00Z"/>
          <w:rFonts w:ascii="Century Gothic" w:hAnsi="Century Gothic" w:cs="Arial"/>
          <w:sz w:val="20"/>
          <w:szCs w:val="20"/>
        </w:rPr>
      </w:pPr>
    </w:p>
    <w:p w14:paraId="1F205B2F" w14:textId="77777777" w:rsidR="00733AA9" w:rsidRPr="00733AA9" w:rsidRDefault="00733AA9" w:rsidP="00733AA9">
      <w:pPr>
        <w:rPr>
          <w:ins w:id="292" w:author="walaa obeidat" w:date="2022-10-11T07:31:00Z"/>
          <w:rFonts w:ascii="Century Gothic" w:hAnsi="Century Gothic" w:cs="Arial"/>
          <w:sz w:val="20"/>
          <w:szCs w:val="20"/>
        </w:rPr>
      </w:pPr>
    </w:p>
    <w:p w14:paraId="1AECCB4F" w14:textId="77777777" w:rsidR="00733AA9" w:rsidRPr="00733AA9" w:rsidRDefault="00733AA9" w:rsidP="00733AA9">
      <w:pPr>
        <w:rPr>
          <w:ins w:id="293" w:author="walaa obeidat" w:date="2022-10-11T07:31:00Z"/>
          <w:rFonts w:ascii="Century Gothic" w:hAnsi="Century Gothic" w:cs="Arial"/>
          <w:sz w:val="20"/>
          <w:szCs w:val="20"/>
        </w:rPr>
      </w:pPr>
    </w:p>
    <w:p w14:paraId="01CB5A75" w14:textId="77777777" w:rsidR="00733AA9" w:rsidRPr="00733AA9" w:rsidRDefault="00733AA9" w:rsidP="00733AA9">
      <w:pPr>
        <w:rPr>
          <w:ins w:id="294" w:author="walaa obeidat" w:date="2022-10-11T07:31:00Z"/>
          <w:rFonts w:ascii="Century Gothic" w:hAnsi="Century Gothic" w:cs="Arial"/>
          <w:sz w:val="20"/>
          <w:szCs w:val="20"/>
        </w:rPr>
      </w:pPr>
    </w:p>
    <w:p w14:paraId="1F2BA8F8" w14:textId="77777777" w:rsidR="00733AA9" w:rsidRPr="00733AA9" w:rsidRDefault="00733AA9" w:rsidP="00733AA9">
      <w:pPr>
        <w:rPr>
          <w:ins w:id="295" w:author="walaa obeidat" w:date="2022-10-11T07:31:00Z"/>
          <w:rFonts w:ascii="Century Gothic" w:hAnsi="Century Gothic" w:cs="Arial"/>
          <w:sz w:val="20"/>
          <w:szCs w:val="20"/>
        </w:rPr>
      </w:pPr>
    </w:p>
    <w:p w14:paraId="6FE11DC2" w14:textId="77777777" w:rsidR="00733AA9" w:rsidRPr="00733AA9" w:rsidRDefault="00733AA9" w:rsidP="00733AA9">
      <w:pPr>
        <w:rPr>
          <w:ins w:id="296" w:author="walaa obeidat" w:date="2022-10-11T07:31:00Z"/>
          <w:rFonts w:ascii="Century Gothic" w:hAnsi="Century Gothic" w:cs="Arial"/>
          <w:sz w:val="20"/>
          <w:szCs w:val="20"/>
        </w:rPr>
      </w:pPr>
    </w:p>
    <w:p w14:paraId="658930DA" w14:textId="77777777" w:rsidR="00733AA9" w:rsidRPr="00733AA9" w:rsidRDefault="00733AA9" w:rsidP="00733AA9">
      <w:pPr>
        <w:rPr>
          <w:ins w:id="297" w:author="walaa obeidat" w:date="2022-10-11T07:31:00Z"/>
          <w:rFonts w:ascii="Century Gothic" w:hAnsi="Century Gothic" w:cs="Arial"/>
          <w:sz w:val="20"/>
          <w:szCs w:val="20"/>
        </w:rPr>
      </w:pPr>
    </w:p>
    <w:p w14:paraId="10E324C2" w14:textId="77777777" w:rsidR="00733AA9" w:rsidRDefault="00733AA9" w:rsidP="005A3869">
      <w:pPr>
        <w:rPr>
          <w:ins w:id="298" w:author="walaa obeidat" w:date="2022-10-11T07:31:00Z"/>
          <w:rFonts w:ascii="Century Gothic" w:hAnsi="Century Gothic" w:cs="Arial"/>
          <w:sz w:val="20"/>
          <w:szCs w:val="20"/>
        </w:rPr>
      </w:pPr>
    </w:p>
    <w:p w14:paraId="7F0DFA36" w14:textId="77777777" w:rsidR="00733AA9" w:rsidRPr="00733AA9" w:rsidRDefault="00733AA9" w:rsidP="00733AA9">
      <w:pPr>
        <w:rPr>
          <w:ins w:id="299" w:author="walaa obeidat" w:date="2022-10-11T07:31:00Z"/>
          <w:rFonts w:ascii="Century Gothic" w:hAnsi="Century Gothic" w:cs="Arial"/>
          <w:sz w:val="20"/>
          <w:szCs w:val="20"/>
        </w:rPr>
      </w:pPr>
    </w:p>
    <w:p w14:paraId="2BC27AEF" w14:textId="77777777" w:rsidR="00733AA9" w:rsidRDefault="00733AA9" w:rsidP="005A3869">
      <w:pPr>
        <w:rPr>
          <w:ins w:id="300" w:author="walaa obeidat" w:date="2022-10-11T07:31:00Z"/>
          <w:rFonts w:ascii="Century Gothic" w:hAnsi="Century Gothic" w:cs="Arial"/>
          <w:sz w:val="20"/>
          <w:szCs w:val="20"/>
        </w:rPr>
      </w:pPr>
    </w:p>
    <w:p w14:paraId="0D2B702E" w14:textId="5EF2FEAF" w:rsidR="005F1785" w:rsidRPr="00D3383E" w:rsidRDefault="00733AA9" w:rsidP="00733AA9">
      <w:pPr>
        <w:tabs>
          <w:tab w:val="left" w:pos="2777"/>
        </w:tabs>
        <w:rPr>
          <w:rFonts w:ascii="Century Gothic" w:hAnsi="Century Gothic" w:cs="Arial"/>
          <w:sz w:val="20"/>
          <w:szCs w:val="20"/>
        </w:rPr>
        <w:pPrChange w:id="301" w:author="walaa obeidat" w:date="2022-10-11T07:31:00Z">
          <w:pPr/>
        </w:pPrChange>
      </w:pPr>
      <w:ins w:id="302" w:author="walaa obeidat" w:date="2022-10-11T07:31:00Z">
        <w:r>
          <w:rPr>
            <w:rFonts w:ascii="Century Gothic" w:hAnsi="Century Gothic" w:cs="Arial"/>
            <w:sz w:val="20"/>
            <w:szCs w:val="20"/>
          </w:rPr>
          <w:tab/>
        </w:r>
        <w:r>
          <w:rPr>
            <w:rFonts w:ascii="Century Gothic" w:hAnsi="Century Gothic" w:cs="Arial"/>
            <w:sz w:val="20"/>
            <w:szCs w:val="20"/>
          </w:rPr>
          <w:br w:type="textWrapping" w:clear="all"/>
        </w:r>
      </w:ins>
    </w:p>
    <w:sectPr w:rsidR="005F1785" w:rsidRPr="00D3383E" w:rsidSect="00140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127D" w14:textId="77777777" w:rsidR="006222AB" w:rsidRDefault="006222AB" w:rsidP="00B01A05">
      <w:r>
        <w:separator/>
      </w:r>
    </w:p>
  </w:endnote>
  <w:endnote w:type="continuationSeparator" w:id="0">
    <w:p w14:paraId="51A1829D" w14:textId="77777777" w:rsidR="006222AB" w:rsidRDefault="006222AB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D0B01" w14:textId="77777777" w:rsidR="006222AB" w:rsidRDefault="006222AB" w:rsidP="00B01A05">
      <w:r>
        <w:separator/>
      </w:r>
    </w:p>
  </w:footnote>
  <w:footnote w:type="continuationSeparator" w:id="0">
    <w:p w14:paraId="1C6542AB" w14:textId="77777777" w:rsidR="006222AB" w:rsidRDefault="006222AB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B4A"/>
    <w:multiLevelType w:val="hybridMultilevel"/>
    <w:tmpl w:val="5B2C17B6"/>
    <w:lvl w:ilvl="0" w:tplc="5E207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77C5D7E"/>
    <w:multiLevelType w:val="hybridMultilevel"/>
    <w:tmpl w:val="E78C74B2"/>
    <w:lvl w:ilvl="0" w:tplc="6F00E2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802F9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FFCC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FEA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82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0C3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C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45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E29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0E975FA9"/>
    <w:multiLevelType w:val="hybridMultilevel"/>
    <w:tmpl w:val="62F49A78"/>
    <w:lvl w:ilvl="0" w:tplc="57666C4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9E5D8A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E02A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A6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0F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80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01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1279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0F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12EE7037"/>
    <w:multiLevelType w:val="hybridMultilevel"/>
    <w:tmpl w:val="8B8A9AA6"/>
    <w:lvl w:ilvl="0" w:tplc="4ACAB488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069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22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84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ED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C8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08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5CE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CE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84723"/>
    <w:multiLevelType w:val="hybridMultilevel"/>
    <w:tmpl w:val="9188A538"/>
    <w:lvl w:ilvl="0" w:tplc="DB2E07A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A84F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26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C5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E8C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A0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EB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6B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4A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5047A"/>
    <w:multiLevelType w:val="hybridMultilevel"/>
    <w:tmpl w:val="F15882B0"/>
    <w:lvl w:ilvl="0" w:tplc="3B36E19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442E2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288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928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A0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962A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148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63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6C1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953F8"/>
    <w:multiLevelType w:val="hybridMultilevel"/>
    <w:tmpl w:val="39DC01C2"/>
    <w:lvl w:ilvl="0" w:tplc="EFAC4314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CFCBB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AEA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1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60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A2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6AF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08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2D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2599B"/>
    <w:multiLevelType w:val="hybridMultilevel"/>
    <w:tmpl w:val="9C96C8A6"/>
    <w:lvl w:ilvl="0" w:tplc="1E643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6D41C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0A0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2F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25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06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EC9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4C2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BC9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B6750"/>
    <w:multiLevelType w:val="hybridMultilevel"/>
    <w:tmpl w:val="5F800D0C"/>
    <w:lvl w:ilvl="0" w:tplc="CA92CB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24054">
      <w:start w:val="2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D7C2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DC51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1CD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E6F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E7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CAC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CB4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D7AD9"/>
    <w:multiLevelType w:val="multilevel"/>
    <w:tmpl w:val="4D226F54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3F2A6964"/>
    <w:multiLevelType w:val="hybridMultilevel"/>
    <w:tmpl w:val="E7C064C6"/>
    <w:lvl w:ilvl="0" w:tplc="7488E10A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D460A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83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4E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984E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CB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68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24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6AF7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449128CC"/>
    <w:multiLevelType w:val="hybridMultilevel"/>
    <w:tmpl w:val="CD5007C6"/>
    <w:lvl w:ilvl="0" w:tplc="B7164DB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F460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8E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EA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03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928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46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4A7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88C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87555"/>
    <w:multiLevelType w:val="hybridMultilevel"/>
    <w:tmpl w:val="138AF7E6"/>
    <w:lvl w:ilvl="0" w:tplc="F79E08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F01B3C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1C9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24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6E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6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CED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83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D4D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849C7"/>
    <w:multiLevelType w:val="hybridMultilevel"/>
    <w:tmpl w:val="4BF08612"/>
    <w:lvl w:ilvl="0" w:tplc="F8BCDA06">
      <w:start w:val="9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22FE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2E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007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5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CB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2F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6C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04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C38AC"/>
    <w:multiLevelType w:val="multilevel"/>
    <w:tmpl w:val="64EE763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ECC0521"/>
    <w:multiLevelType w:val="hybridMultilevel"/>
    <w:tmpl w:val="E946C500"/>
    <w:lvl w:ilvl="0" w:tplc="46D2445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83958">
      <w:start w:val="5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4361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04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400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72F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401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2D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28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4288D"/>
    <w:multiLevelType w:val="hybridMultilevel"/>
    <w:tmpl w:val="D0F6EF06"/>
    <w:lvl w:ilvl="0" w:tplc="786AE49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E09E6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FBE4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EF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84C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2A6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27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F602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2E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6DCA2481"/>
    <w:multiLevelType w:val="hybridMultilevel"/>
    <w:tmpl w:val="1F52E078"/>
    <w:lvl w:ilvl="0" w:tplc="D52A36E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CFAB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C09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00A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01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27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F81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0D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AB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5D1817"/>
    <w:multiLevelType w:val="hybridMultilevel"/>
    <w:tmpl w:val="B3208A3A"/>
    <w:lvl w:ilvl="0" w:tplc="479A609E">
      <w:start w:val="8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8A49F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09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E6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C5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68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0C7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E79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E8F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8569AD"/>
    <w:multiLevelType w:val="hybridMultilevel"/>
    <w:tmpl w:val="9D92562E"/>
    <w:lvl w:ilvl="0" w:tplc="9CEA65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C9A40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6A8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6D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B687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C8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F60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E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BEB3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1CE402A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8" w15:restartNumberingAfterBreak="0">
    <w:nsid w:val="723A6513"/>
    <w:multiLevelType w:val="multilevel"/>
    <w:tmpl w:val="BF82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5F1474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0" w15:restartNumberingAfterBreak="0">
    <w:nsid w:val="7CE83421"/>
    <w:multiLevelType w:val="hybridMultilevel"/>
    <w:tmpl w:val="24C88CB2"/>
    <w:lvl w:ilvl="0" w:tplc="2A488EE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6688E">
      <w:start w:val="4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2B274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E4B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8D6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7A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E7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23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E01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3514">
    <w:abstractNumId w:val="16"/>
  </w:num>
  <w:num w:numId="2" w16cid:durableId="124935599">
    <w:abstractNumId w:val="19"/>
  </w:num>
  <w:num w:numId="3" w16cid:durableId="2001041043">
    <w:abstractNumId w:val="12"/>
  </w:num>
  <w:num w:numId="4" w16cid:durableId="138108712">
    <w:abstractNumId w:val="22"/>
  </w:num>
  <w:num w:numId="5" w16cid:durableId="1601376853">
    <w:abstractNumId w:val="29"/>
  </w:num>
  <w:num w:numId="6" w16cid:durableId="698119799">
    <w:abstractNumId w:val="5"/>
  </w:num>
  <w:num w:numId="7" w16cid:durableId="122890664">
    <w:abstractNumId w:val="14"/>
  </w:num>
  <w:num w:numId="8" w16cid:durableId="1606424581">
    <w:abstractNumId w:val="3"/>
  </w:num>
  <w:num w:numId="9" w16cid:durableId="347633812">
    <w:abstractNumId w:val="27"/>
  </w:num>
  <w:num w:numId="10" w16cid:durableId="325863520">
    <w:abstractNumId w:val="1"/>
  </w:num>
  <w:num w:numId="11" w16cid:durableId="1016730676">
    <w:abstractNumId w:val="26"/>
  </w:num>
  <w:num w:numId="12" w16cid:durableId="2086415159">
    <w:abstractNumId w:val="28"/>
    <w:lvlOverride w:ilvl="0">
      <w:lvl w:ilvl="0">
        <w:numFmt w:val="upperRoman"/>
        <w:lvlText w:val="%1."/>
        <w:lvlJc w:val="right"/>
      </w:lvl>
    </w:lvlOverride>
  </w:num>
  <w:num w:numId="13" w16cid:durableId="1160081212">
    <w:abstractNumId w:val="28"/>
    <w:lvlOverride w:ilvl="0">
      <w:lvl w:ilvl="0">
        <w:start w:val="1"/>
        <w:numFmt w:val="upperLetter"/>
        <w:lvlText w:val="%1."/>
        <w:lvlJc w:val="right"/>
        <w:rPr>
          <w:rFonts w:ascii="Century Gothic" w:eastAsiaTheme="minorHAnsi" w:hAnsi="Century Gothic" w:cs="Arial"/>
        </w:rPr>
      </w:lvl>
    </w:lvlOverride>
    <w:lvlOverride w:ilvl="1">
      <w:lvl w:ilvl="1">
        <w:numFmt w:val="upperLetter"/>
        <w:lvlText w:val="%2."/>
        <w:lvlJc w:val="left"/>
      </w:lvl>
    </w:lvlOverride>
  </w:num>
  <w:num w:numId="14" w16cid:durableId="11420050">
    <w:abstractNumId w:val="23"/>
  </w:num>
  <w:num w:numId="15" w16cid:durableId="1866168670">
    <w:abstractNumId w:val="6"/>
  </w:num>
  <w:num w:numId="16" w16cid:durableId="513155170">
    <w:abstractNumId w:val="7"/>
  </w:num>
  <w:num w:numId="17" w16cid:durableId="408768769">
    <w:abstractNumId w:val="7"/>
  </w:num>
  <w:num w:numId="18" w16cid:durableId="1624921723">
    <w:abstractNumId w:val="11"/>
  </w:num>
  <w:num w:numId="19" w16cid:durableId="391119778">
    <w:abstractNumId w:val="25"/>
  </w:num>
  <w:num w:numId="20" w16cid:durableId="847063631">
    <w:abstractNumId w:val="30"/>
  </w:num>
  <w:num w:numId="21" w16cid:durableId="1388530967">
    <w:abstractNumId w:val="9"/>
  </w:num>
  <w:num w:numId="22" w16cid:durableId="949319766">
    <w:abstractNumId w:val="9"/>
  </w:num>
  <w:num w:numId="23" w16cid:durableId="1261790259">
    <w:abstractNumId w:val="15"/>
  </w:num>
  <w:num w:numId="24" w16cid:durableId="632947308">
    <w:abstractNumId w:val="15"/>
  </w:num>
  <w:num w:numId="25" w16cid:durableId="1302341636">
    <w:abstractNumId w:val="13"/>
  </w:num>
  <w:num w:numId="26" w16cid:durableId="1118795626">
    <w:abstractNumId w:val="13"/>
  </w:num>
  <w:num w:numId="27" w16cid:durableId="780417990">
    <w:abstractNumId w:val="8"/>
  </w:num>
  <w:num w:numId="28" w16cid:durableId="1516842385">
    <w:abstractNumId w:val="17"/>
  </w:num>
  <w:num w:numId="29" w16cid:durableId="1320307206">
    <w:abstractNumId w:val="24"/>
  </w:num>
  <w:num w:numId="30" w16cid:durableId="1941597300">
    <w:abstractNumId w:val="24"/>
  </w:num>
  <w:num w:numId="31" w16cid:durableId="217983357">
    <w:abstractNumId w:val="2"/>
  </w:num>
  <w:num w:numId="32" w16cid:durableId="665354104">
    <w:abstractNumId w:val="18"/>
  </w:num>
  <w:num w:numId="33" w16cid:durableId="1951744793">
    <w:abstractNumId w:val="18"/>
  </w:num>
  <w:num w:numId="34" w16cid:durableId="1952400470">
    <w:abstractNumId w:val="10"/>
  </w:num>
  <w:num w:numId="35" w16cid:durableId="1870029837">
    <w:abstractNumId w:val="4"/>
  </w:num>
  <w:num w:numId="36" w16cid:durableId="1218126104">
    <w:abstractNumId w:val="21"/>
  </w:num>
  <w:num w:numId="37" w16cid:durableId="1312976868">
    <w:abstractNumId w:val="20"/>
  </w:num>
  <w:num w:numId="38" w16cid:durableId="18486682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aa obeidat">
    <w15:presenceInfo w15:providerId="Windows Live" w15:userId="b33931bd100be9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attachedTemplate r:id="rId1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53"/>
    <w:rsid w:val="00043993"/>
    <w:rsid w:val="00044BBF"/>
    <w:rsid w:val="0007196B"/>
    <w:rsid w:val="00074389"/>
    <w:rsid w:val="000809A7"/>
    <w:rsid w:val="000A7AEF"/>
    <w:rsid w:val="000B31AF"/>
    <w:rsid w:val="000C11DF"/>
    <w:rsid w:val="000C1664"/>
    <w:rsid w:val="000C2B36"/>
    <w:rsid w:val="000C5AA8"/>
    <w:rsid w:val="000D7167"/>
    <w:rsid w:val="0014046B"/>
    <w:rsid w:val="001405DC"/>
    <w:rsid w:val="001433AA"/>
    <w:rsid w:val="0016761D"/>
    <w:rsid w:val="001756F3"/>
    <w:rsid w:val="001874AF"/>
    <w:rsid w:val="001977AD"/>
    <w:rsid w:val="001B40AD"/>
    <w:rsid w:val="001D0184"/>
    <w:rsid w:val="001F2768"/>
    <w:rsid w:val="001F69A7"/>
    <w:rsid w:val="002050AC"/>
    <w:rsid w:val="00213767"/>
    <w:rsid w:val="002200FE"/>
    <w:rsid w:val="00243542"/>
    <w:rsid w:val="00244C0D"/>
    <w:rsid w:val="00285971"/>
    <w:rsid w:val="002B44C0"/>
    <w:rsid w:val="002D4552"/>
    <w:rsid w:val="0035255D"/>
    <w:rsid w:val="003566B4"/>
    <w:rsid w:val="00384D8F"/>
    <w:rsid w:val="00385F26"/>
    <w:rsid w:val="003A5B09"/>
    <w:rsid w:val="003A68DF"/>
    <w:rsid w:val="003C0DBC"/>
    <w:rsid w:val="003C7519"/>
    <w:rsid w:val="003F7C1A"/>
    <w:rsid w:val="00404144"/>
    <w:rsid w:val="00413DC8"/>
    <w:rsid w:val="00464788"/>
    <w:rsid w:val="00492C36"/>
    <w:rsid w:val="004961C2"/>
    <w:rsid w:val="00497160"/>
    <w:rsid w:val="00497AB5"/>
    <w:rsid w:val="004A04C6"/>
    <w:rsid w:val="004B21E8"/>
    <w:rsid w:val="004D53F9"/>
    <w:rsid w:val="004D5595"/>
    <w:rsid w:val="005000C9"/>
    <w:rsid w:val="00503EBA"/>
    <w:rsid w:val="005109C3"/>
    <w:rsid w:val="00517F69"/>
    <w:rsid w:val="005276EE"/>
    <w:rsid w:val="005344C0"/>
    <w:rsid w:val="00551B20"/>
    <w:rsid w:val="00556DD9"/>
    <w:rsid w:val="005620D4"/>
    <w:rsid w:val="0056421F"/>
    <w:rsid w:val="00572F55"/>
    <w:rsid w:val="005915AC"/>
    <w:rsid w:val="005954C5"/>
    <w:rsid w:val="00597565"/>
    <w:rsid w:val="005A06B3"/>
    <w:rsid w:val="005A14AE"/>
    <w:rsid w:val="005A3869"/>
    <w:rsid w:val="005B29EF"/>
    <w:rsid w:val="005B70D5"/>
    <w:rsid w:val="005D08BE"/>
    <w:rsid w:val="005F1785"/>
    <w:rsid w:val="00622259"/>
    <w:rsid w:val="006222AB"/>
    <w:rsid w:val="0062450E"/>
    <w:rsid w:val="00641741"/>
    <w:rsid w:val="00656455"/>
    <w:rsid w:val="00665F5E"/>
    <w:rsid w:val="00666C1E"/>
    <w:rsid w:val="006837D4"/>
    <w:rsid w:val="00691D73"/>
    <w:rsid w:val="00692C04"/>
    <w:rsid w:val="006C6A0C"/>
    <w:rsid w:val="006F5384"/>
    <w:rsid w:val="00702DDD"/>
    <w:rsid w:val="00716677"/>
    <w:rsid w:val="00717895"/>
    <w:rsid w:val="00733AA9"/>
    <w:rsid w:val="00750BF6"/>
    <w:rsid w:val="00761512"/>
    <w:rsid w:val="00762989"/>
    <w:rsid w:val="00763525"/>
    <w:rsid w:val="00781CE1"/>
    <w:rsid w:val="007E2BBB"/>
    <w:rsid w:val="007F70A6"/>
    <w:rsid w:val="00811B86"/>
    <w:rsid w:val="0081333F"/>
    <w:rsid w:val="00817DB4"/>
    <w:rsid w:val="00840CF7"/>
    <w:rsid w:val="0086192E"/>
    <w:rsid w:val="008A5C9F"/>
    <w:rsid w:val="008D181F"/>
    <w:rsid w:val="008D1E28"/>
    <w:rsid w:val="008D3809"/>
    <w:rsid w:val="008D4662"/>
    <w:rsid w:val="008E081B"/>
    <w:rsid w:val="008E3A9E"/>
    <w:rsid w:val="008F30DF"/>
    <w:rsid w:val="009014B6"/>
    <w:rsid w:val="0091097D"/>
    <w:rsid w:val="009168B2"/>
    <w:rsid w:val="00937B38"/>
    <w:rsid w:val="009A6136"/>
    <w:rsid w:val="009B354D"/>
    <w:rsid w:val="009D1EDB"/>
    <w:rsid w:val="009E0257"/>
    <w:rsid w:val="009E63D7"/>
    <w:rsid w:val="00A008FD"/>
    <w:rsid w:val="00A044D5"/>
    <w:rsid w:val="00A1634E"/>
    <w:rsid w:val="00A17074"/>
    <w:rsid w:val="00A40022"/>
    <w:rsid w:val="00A5039D"/>
    <w:rsid w:val="00A77BCB"/>
    <w:rsid w:val="00AA2BE9"/>
    <w:rsid w:val="00AB30F3"/>
    <w:rsid w:val="00AC1FED"/>
    <w:rsid w:val="00AC5287"/>
    <w:rsid w:val="00AF39FF"/>
    <w:rsid w:val="00AF6008"/>
    <w:rsid w:val="00B01A05"/>
    <w:rsid w:val="00B300F4"/>
    <w:rsid w:val="00B40948"/>
    <w:rsid w:val="00B50C12"/>
    <w:rsid w:val="00B5356F"/>
    <w:rsid w:val="00B622FB"/>
    <w:rsid w:val="00B753BF"/>
    <w:rsid w:val="00B90509"/>
    <w:rsid w:val="00BB0C36"/>
    <w:rsid w:val="00BC6821"/>
    <w:rsid w:val="00BF3DE2"/>
    <w:rsid w:val="00BF7662"/>
    <w:rsid w:val="00C45C77"/>
    <w:rsid w:val="00C739B9"/>
    <w:rsid w:val="00C74202"/>
    <w:rsid w:val="00C77741"/>
    <w:rsid w:val="00C80620"/>
    <w:rsid w:val="00CA64DD"/>
    <w:rsid w:val="00CF53DC"/>
    <w:rsid w:val="00D20D28"/>
    <w:rsid w:val="00D3383E"/>
    <w:rsid w:val="00D404D2"/>
    <w:rsid w:val="00D75350"/>
    <w:rsid w:val="00D82800"/>
    <w:rsid w:val="00DE6C8B"/>
    <w:rsid w:val="00DF00E4"/>
    <w:rsid w:val="00DF2717"/>
    <w:rsid w:val="00E26AB8"/>
    <w:rsid w:val="00E75D3C"/>
    <w:rsid w:val="00E8526C"/>
    <w:rsid w:val="00E90F53"/>
    <w:rsid w:val="00EB6A86"/>
    <w:rsid w:val="00F157D7"/>
    <w:rsid w:val="00F17080"/>
    <w:rsid w:val="00F36F1D"/>
    <w:rsid w:val="00F54105"/>
    <w:rsid w:val="00F54EB7"/>
    <w:rsid w:val="00F725F4"/>
    <w:rsid w:val="00F918B4"/>
    <w:rsid w:val="00FB42FA"/>
    <w:rsid w:val="00FB7A35"/>
    <w:rsid w:val="00FC3406"/>
    <w:rsid w:val="00FC6B28"/>
    <w:rsid w:val="00FD386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E9E9C"/>
  <w14:defaultImageDpi w14:val="32767"/>
  <w15:docId w15:val="{BB02B638-37EE-45F5-B841-CCE3F9DF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014B6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9014B6"/>
    <w:pPr>
      <w:ind w:left="240"/>
    </w:pPr>
    <w:rPr>
      <w:sz w:val="20"/>
      <w:szCs w:val="20"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3383E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3383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3383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3383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3383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3383E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4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9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4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5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1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.muna.abeisat\Downloads\IC-One-Page-Business-Plan-Template-10785_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E38463-B0C3-4C65-A7B1-8EE3CBF3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IC-One-Page-Business-Plan-Template-10785_WORD</Template>
  <TotalTime>13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muna abeisat  -gt</dc:creator>
  <cp:lastModifiedBy>walaa obeidat</cp:lastModifiedBy>
  <cp:revision>3</cp:revision>
  <cp:lastPrinted>2017-09-15T13:54:00Z</cp:lastPrinted>
  <dcterms:created xsi:type="dcterms:W3CDTF">2022-10-11T14:35:00Z</dcterms:created>
  <dcterms:modified xsi:type="dcterms:W3CDTF">2022-10-11T14:48:00Z</dcterms:modified>
</cp:coreProperties>
</file>